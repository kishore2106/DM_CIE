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sz w:val="26"/>
          <w:szCs w:val="26"/>
        </w:rPr>
      </w:pPr>
      <w:hyperlink r:id="rId6">
        <w:r w:rsidDel="00000000" w:rsidR="00000000" w:rsidRPr="00000000">
          <w:rPr>
            <w:rFonts w:ascii="Times New Roman" w:cs="Times New Roman" w:eastAsia="Times New Roman" w:hAnsi="Times New Roman"/>
            <w:color w:val="1155cc"/>
            <w:sz w:val="26"/>
            <w:szCs w:val="26"/>
            <w:u w:val="single"/>
            <w:rtl w:val="0"/>
          </w:rPr>
          <w:t xml:space="preserve">Reference</w:t>
        </w:r>
      </w:hyperlink>
      <w:r w:rsidDel="00000000" w:rsidR="00000000" w:rsidRPr="00000000">
        <w:rPr>
          <w:rFonts w:ascii="Times New Roman" w:cs="Times New Roman" w:eastAsia="Times New Roman" w:hAnsi="Times New Roman"/>
          <w:sz w:val="26"/>
          <w:szCs w:val="26"/>
          <w:rtl w:val="0"/>
        </w:rPr>
        <w:t xml:space="preserve">:</w:t>
      </w:r>
      <w:ins w:author="BHARATH B R" w:id="0" w:date="2023-10-10T12:29:28Z">
        <w:r w:rsidDel="00000000" w:rsidR="00000000" w:rsidRPr="00000000">
          <w:rPr>
            <w:rFonts w:ascii="Times New Roman" w:cs="Times New Roman" w:eastAsia="Times New Roman" w:hAnsi="Times New Roman"/>
            <w:sz w:val="26"/>
            <w:szCs w:val="26"/>
            <w:rtl w:val="0"/>
          </w:rPr>
          <w:t xml:space="preserve"> </w:t>
        </w:r>
      </w:ins>
      <w:r w:rsidDel="00000000" w:rsidR="00000000" w:rsidRPr="00000000">
        <w:rPr>
          <w:rFonts w:ascii="Times New Roman" w:cs="Times New Roman" w:eastAsia="Times New Roman" w:hAnsi="Times New Roman"/>
          <w:sz w:val="26"/>
          <w:szCs w:val="26"/>
          <w:rtl w:val="0"/>
        </w:rPr>
        <w:br w:type="textWrapping"/>
        <w:t xml:space="preserve">https://studyittoday.blogspot.com/2014/07/dbms-lab2-mysql.html</w:t>
      </w:r>
    </w:p>
    <w:p w:rsidR="00000000" w:rsidDel="00000000" w:rsidP="00000000" w:rsidRDefault="00000000" w:rsidRPr="00000000" w14:paraId="0000000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Exercise 1</w:t>
      </w:r>
    </w:p>
    <w:p w:rsidR="00000000" w:rsidDel="00000000" w:rsidP="00000000" w:rsidRDefault="00000000" w:rsidRPr="00000000" w14:paraId="0000000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Professors have a PROFID, a name, an age, a rank, and a research specialty. Projects have a project number, a sponsor name (e.g. UGC/AICTE/...), a starting date, an ending date, and a budget.  Graduate  students  have  an  USN,  a  name,  an  age,  and  a  degree  program  (e.g.  MCA/MPhil/BE/ME  ..).  Each  project  is  managed  exactly  by one  professor  (known  as  the  project's principal  investigator).  Each  project  is  worked  on  by  one  or  more  professors  (known  as  the project's  co-investigators).  Professors  can  manage/work  on  multiple  projects.  Each  project  is worked  on  by  one  or  more  graduate  students  (known  as  the  project's  research  assistants).Graduate students can work on multiple projects. Each professor can supervise many students. A student who is working on a project can be supervised by only one professor.</w:t>
      </w:r>
    </w:p>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42291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2291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746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1.create table professor(profid int(3) primary key ,name varchar(20),age int(3), rank_val int(3), research int(20)); </w:t>
      </w:r>
    </w:p>
    <w:p w:rsidR="00000000" w:rsidDel="00000000" w:rsidP="00000000" w:rsidRDefault="00000000" w:rsidRPr="00000000" w14:paraId="0000000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create table projects (pno int(3) primary key,sponsor varchar(10), sdate date, edate date, budget int(5), p_investigator int(3) references professor(profid)); </w:t>
      </w:r>
    </w:p>
    <w:p w:rsidR="00000000" w:rsidDel="00000000" w:rsidP="00000000" w:rsidRDefault="00000000" w:rsidRPr="00000000" w14:paraId="0000000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 create table student(usn int(5) primary key,sname varchar(20),age int(3),degree varchar(10), profid int(3) references professor(profid)); </w:t>
      </w:r>
    </w:p>
    <w:p w:rsidR="00000000" w:rsidDel="00000000" w:rsidP="00000000" w:rsidRDefault="00000000" w:rsidRPr="00000000" w14:paraId="0000000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4)create table pworkson(profid int(3) references professor(profid), pno int(3) references projects(pno), primary key(profid,pno)) </w:t>
      </w:r>
    </w:p>
    <w:p w:rsidR="00000000" w:rsidDel="00000000" w:rsidP="00000000" w:rsidRDefault="00000000" w:rsidRPr="00000000" w14:paraId="0000001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5)create table sworkson(usn int(5) references student(usn),pno int(3) references projects(pno), primary key(usn,pno));</w:t>
      </w:r>
    </w:p>
    <w:p w:rsidR="00000000" w:rsidDel="00000000" w:rsidP="00000000" w:rsidRDefault="00000000" w:rsidRPr="00000000" w14:paraId="0000001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TABLE professor (</w:t>
      </w:r>
    </w:p>
    <w:p w:rsidR="00000000" w:rsidDel="00000000" w:rsidP="00000000" w:rsidRDefault="00000000" w:rsidRPr="00000000" w14:paraId="0000001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-&gt;     profid INT(3) PRIMARY KEY,</w:t>
      </w:r>
    </w:p>
    <w:p w:rsidR="00000000" w:rsidDel="00000000" w:rsidP="00000000" w:rsidRDefault="00000000" w:rsidRPr="00000000" w14:paraId="0000001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-&gt;     name VARCHAR(20),</w:t>
      </w:r>
    </w:p>
    <w:p w:rsidR="00000000" w:rsidDel="00000000" w:rsidP="00000000" w:rsidRDefault="00000000" w:rsidRPr="00000000" w14:paraId="0000001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-&gt;     age INT(3),</w:t>
      </w:r>
    </w:p>
    <w:p w:rsidR="00000000" w:rsidDel="00000000" w:rsidP="00000000" w:rsidRDefault="00000000" w:rsidRPr="00000000" w14:paraId="0000001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-&gt;     rank_val INT(3),</w:t>
      </w:r>
    </w:p>
    <w:p w:rsidR="00000000" w:rsidDel="00000000" w:rsidP="00000000" w:rsidRDefault="00000000" w:rsidRPr="00000000" w14:paraId="0000001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-&gt;     research VARCHAR(20)</w:t>
      </w:r>
    </w:p>
    <w:p w:rsidR="00000000" w:rsidDel="00000000" w:rsidP="00000000" w:rsidRDefault="00000000" w:rsidRPr="00000000" w14:paraId="0000001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-&gt; );</w:t>
      </w:r>
    </w:p>
    <w:p w:rsidR="00000000" w:rsidDel="00000000" w:rsidP="00000000" w:rsidRDefault="00000000" w:rsidRPr="00000000" w14:paraId="0000001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CREATE TABLE projects (</w:t>
      </w:r>
    </w:p>
    <w:p w:rsidR="00000000" w:rsidDel="00000000" w:rsidP="00000000" w:rsidRDefault="00000000" w:rsidRPr="00000000" w14:paraId="0000001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-&gt;     pno INT(3) PRIMARY KEY,</w:t>
      </w:r>
    </w:p>
    <w:p w:rsidR="00000000" w:rsidDel="00000000" w:rsidP="00000000" w:rsidRDefault="00000000" w:rsidRPr="00000000" w14:paraId="0000001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-&gt;     sponsor VARCHAR(10),</w:t>
      </w:r>
    </w:p>
    <w:p w:rsidR="00000000" w:rsidDel="00000000" w:rsidP="00000000" w:rsidRDefault="00000000" w:rsidRPr="00000000" w14:paraId="0000001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-&gt;     sdate DATE,</w:t>
      </w:r>
    </w:p>
    <w:p w:rsidR="00000000" w:rsidDel="00000000" w:rsidP="00000000" w:rsidRDefault="00000000" w:rsidRPr="00000000" w14:paraId="0000001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-&gt;     edate DATE,</w:t>
      </w:r>
    </w:p>
    <w:p w:rsidR="00000000" w:rsidDel="00000000" w:rsidP="00000000" w:rsidRDefault="00000000" w:rsidRPr="00000000" w14:paraId="0000002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-&gt;     budget INT(5),</w:t>
      </w:r>
    </w:p>
    <w:p w:rsidR="00000000" w:rsidDel="00000000" w:rsidP="00000000" w:rsidRDefault="00000000" w:rsidRPr="00000000" w14:paraId="0000002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-&gt;     p_investigator INT(3),</w:t>
      </w:r>
    </w:p>
    <w:p w:rsidR="00000000" w:rsidDel="00000000" w:rsidP="00000000" w:rsidRDefault="00000000" w:rsidRPr="00000000" w14:paraId="0000002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-&gt;     FOREIGN KEY (p_investigator) REFERENCES professor(profid)</w:t>
      </w:r>
    </w:p>
    <w:p w:rsidR="00000000" w:rsidDel="00000000" w:rsidP="00000000" w:rsidRDefault="00000000" w:rsidRPr="00000000" w14:paraId="0000002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-&gt; );</w:t>
      </w:r>
    </w:p>
    <w:p w:rsidR="00000000" w:rsidDel="00000000" w:rsidP="00000000" w:rsidRDefault="00000000" w:rsidRPr="00000000" w14:paraId="0000002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CREATE TABLE student (</w:t>
      </w:r>
    </w:p>
    <w:p w:rsidR="00000000" w:rsidDel="00000000" w:rsidP="00000000" w:rsidRDefault="00000000" w:rsidRPr="00000000" w14:paraId="0000002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-&gt;     usn INT(5) PRIMARY KEY,</w:t>
      </w:r>
    </w:p>
    <w:p w:rsidR="00000000" w:rsidDel="00000000" w:rsidP="00000000" w:rsidRDefault="00000000" w:rsidRPr="00000000" w14:paraId="0000002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-&gt;     sname VARCHAR(20),</w:t>
      </w:r>
    </w:p>
    <w:p w:rsidR="00000000" w:rsidDel="00000000" w:rsidP="00000000" w:rsidRDefault="00000000" w:rsidRPr="00000000" w14:paraId="0000002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-&gt;     age INT(3),</w:t>
      </w:r>
    </w:p>
    <w:p w:rsidR="00000000" w:rsidDel="00000000" w:rsidP="00000000" w:rsidRDefault="00000000" w:rsidRPr="00000000" w14:paraId="0000002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-&gt;     degree VARCHAR(10),</w:t>
      </w:r>
    </w:p>
    <w:p w:rsidR="00000000" w:rsidDel="00000000" w:rsidP="00000000" w:rsidRDefault="00000000" w:rsidRPr="00000000" w14:paraId="0000002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-&gt;     profid INT(3),</w:t>
      </w:r>
    </w:p>
    <w:p w:rsidR="00000000" w:rsidDel="00000000" w:rsidP="00000000" w:rsidRDefault="00000000" w:rsidRPr="00000000" w14:paraId="0000002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-&gt;     FOREIGN KEY (profid) REFERENCES professor(profid)</w:t>
      </w:r>
    </w:p>
    <w:p w:rsidR="00000000" w:rsidDel="00000000" w:rsidP="00000000" w:rsidRDefault="00000000" w:rsidRPr="00000000" w14:paraId="0000002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-&gt; );</w:t>
      </w:r>
    </w:p>
    <w:p w:rsidR="00000000" w:rsidDel="00000000" w:rsidP="00000000" w:rsidRDefault="00000000" w:rsidRPr="00000000" w14:paraId="0000002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Query OK, 0 rows affected, 3 warnings (1.04 sec)</w:t>
      </w:r>
    </w:p>
    <w:p w:rsidR="00000000" w:rsidDel="00000000" w:rsidP="00000000" w:rsidRDefault="00000000" w:rsidRPr="00000000" w14:paraId="0000002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CREATE TABLE pworkson (</w:t>
      </w:r>
    </w:p>
    <w:p w:rsidR="00000000" w:rsidDel="00000000" w:rsidP="00000000" w:rsidRDefault="00000000" w:rsidRPr="00000000" w14:paraId="0000003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-&gt;     profid INT(3),</w:t>
      </w:r>
    </w:p>
    <w:p w:rsidR="00000000" w:rsidDel="00000000" w:rsidP="00000000" w:rsidRDefault="00000000" w:rsidRPr="00000000" w14:paraId="0000003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-&gt;     pno INT(3),</w:t>
      </w:r>
    </w:p>
    <w:p w:rsidR="00000000" w:rsidDel="00000000" w:rsidP="00000000" w:rsidRDefault="00000000" w:rsidRPr="00000000" w14:paraId="0000003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-&gt;     PRIMARY KEY (profid, pno),</w:t>
      </w:r>
    </w:p>
    <w:p w:rsidR="00000000" w:rsidDel="00000000" w:rsidP="00000000" w:rsidRDefault="00000000" w:rsidRPr="00000000" w14:paraId="0000003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-&gt;     FOREIGN KEY (profid) REFERENCES professor(profid),</w:t>
      </w:r>
    </w:p>
    <w:p w:rsidR="00000000" w:rsidDel="00000000" w:rsidP="00000000" w:rsidRDefault="00000000" w:rsidRPr="00000000" w14:paraId="0000003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-&gt;     FOREIGN KEY (pno) REFERENCES projects(pno)</w:t>
      </w:r>
    </w:p>
    <w:p w:rsidR="00000000" w:rsidDel="00000000" w:rsidP="00000000" w:rsidRDefault="00000000" w:rsidRPr="00000000" w14:paraId="0000003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-&gt; );</w:t>
      </w:r>
    </w:p>
    <w:p w:rsidR="00000000" w:rsidDel="00000000" w:rsidP="00000000" w:rsidRDefault="00000000" w:rsidRPr="00000000" w14:paraId="0000003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Query OK, 0 rows affected, 2 warnings (0.84 sec)</w:t>
      </w:r>
    </w:p>
    <w:p w:rsidR="00000000" w:rsidDel="00000000" w:rsidP="00000000" w:rsidRDefault="00000000" w:rsidRPr="00000000" w14:paraId="0000003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CREATE TABLE sworkson (</w:t>
      </w:r>
    </w:p>
    <w:p w:rsidR="00000000" w:rsidDel="00000000" w:rsidP="00000000" w:rsidRDefault="00000000" w:rsidRPr="00000000" w14:paraId="0000003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-&gt;     usn INT(5),</w:t>
      </w:r>
    </w:p>
    <w:p w:rsidR="00000000" w:rsidDel="00000000" w:rsidP="00000000" w:rsidRDefault="00000000" w:rsidRPr="00000000" w14:paraId="0000003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-&gt;     pno INT(3),</w:t>
      </w:r>
    </w:p>
    <w:p w:rsidR="00000000" w:rsidDel="00000000" w:rsidP="00000000" w:rsidRDefault="00000000" w:rsidRPr="00000000" w14:paraId="0000003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-&gt;     PRIMARY KEY (usn, pno),</w:t>
      </w:r>
    </w:p>
    <w:p w:rsidR="00000000" w:rsidDel="00000000" w:rsidP="00000000" w:rsidRDefault="00000000" w:rsidRPr="00000000" w14:paraId="0000003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-&gt;     FOREIGN KEY (usn) REFERENCES student(usn),</w:t>
      </w:r>
    </w:p>
    <w:p w:rsidR="00000000" w:rsidDel="00000000" w:rsidP="00000000" w:rsidRDefault="00000000" w:rsidRPr="00000000" w14:paraId="0000003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-&gt;     FOREIGN KEY (pno) REFERENCES projects(pno)</w:t>
      </w:r>
    </w:p>
    <w:p w:rsidR="00000000" w:rsidDel="00000000" w:rsidP="00000000" w:rsidRDefault="00000000" w:rsidRPr="00000000" w14:paraId="0000003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-&gt; );</w:t>
      </w:r>
    </w:p>
    <w:p w:rsidR="00000000" w:rsidDel="00000000" w:rsidP="00000000" w:rsidRDefault="00000000" w:rsidRPr="00000000" w14:paraId="0000004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Query OK, 0 rows affected, 2 warnings (1.18 sec)</w:t>
      </w:r>
    </w:p>
    <w:p w:rsidR="00000000" w:rsidDel="00000000" w:rsidP="00000000" w:rsidRDefault="00000000" w:rsidRPr="00000000" w14:paraId="0000004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Insert queries to populate data for professors</w:t>
      </w:r>
    </w:p>
    <w:p w:rsidR="00000000" w:rsidDel="00000000" w:rsidP="00000000" w:rsidRDefault="00000000" w:rsidRPr="00000000" w14:paraId="0000004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professor (profid, name, age, rank_val, research) VALUES (1, 'Professor A', 40, 1, 'AI');</w:t>
      </w:r>
    </w:p>
    <w:p w:rsidR="00000000" w:rsidDel="00000000" w:rsidP="00000000" w:rsidRDefault="00000000" w:rsidRPr="00000000" w14:paraId="0000004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professor (profid, name, age, rank_val, research) VALUES (2, 'Professor B', 45, 2, 'Machine Learning');</w:t>
      </w:r>
    </w:p>
    <w:p w:rsidR="00000000" w:rsidDel="00000000" w:rsidP="00000000" w:rsidRDefault="00000000" w:rsidRPr="00000000" w14:paraId="0000004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professor (profid, name, age, rank_val, research) VALUES (3, 'Professor C', 38, 3, 'Data Science');</w:t>
      </w:r>
    </w:p>
    <w:p w:rsidR="00000000" w:rsidDel="00000000" w:rsidP="00000000" w:rsidRDefault="00000000" w:rsidRPr="00000000" w14:paraId="0000004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projects (pno, sponsor, sdate, edate, budget, p_investigator) VALUES (4, 'UGC', '2023-01-01', '2023-12-31', 150000, 1);</w:t>
      </w:r>
    </w:p>
    <w:p w:rsidR="00000000" w:rsidDel="00000000" w:rsidP="00000000" w:rsidRDefault="00000000" w:rsidRPr="00000000" w14:paraId="0000004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projects (pno, sponsor, sdate, edate, budget, p_investigator) VALUES (5, 'AICTE', '2023-06-01', '2024-05-31', 120000, 2);</w:t>
      </w:r>
    </w:p>
    <w:p w:rsidR="00000000" w:rsidDel="00000000" w:rsidP="00000000" w:rsidRDefault="00000000" w:rsidRPr="00000000" w14:paraId="0000004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Insert queries to populate data for projects</w:t>
      </w:r>
    </w:p>
    <w:p w:rsidR="00000000" w:rsidDel="00000000" w:rsidP="00000000" w:rsidRDefault="00000000" w:rsidRPr="00000000" w14:paraId="0000004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projects (pno, sponsor, sdate, edate, budget, p_investigator) VALUES (1, 'UGC', '2006-01-01', '2008-12-31', 120000, 1);</w:t>
      </w:r>
    </w:p>
    <w:p w:rsidR="00000000" w:rsidDel="00000000" w:rsidP="00000000" w:rsidRDefault="00000000" w:rsidRPr="00000000" w14:paraId="0000004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projects (pno, sponsor, sdate, edate, budget, p_investigator) VALUES (2, 'AICTE', '2008-05-01', '2011-04-30', 150000, 2);</w:t>
      </w:r>
    </w:p>
    <w:p w:rsidR="00000000" w:rsidDel="00000000" w:rsidP="00000000" w:rsidRDefault="00000000" w:rsidRPr="00000000" w14:paraId="0000005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projects (pno, sponsor, sdate, edate, budget, p_investigator) VALUES (3, 'UGC', '2007-03-01', '2010-02-28', 90000, 3);</w:t>
      </w:r>
    </w:p>
    <w:p w:rsidR="00000000" w:rsidDel="00000000" w:rsidP="00000000" w:rsidRDefault="00000000" w:rsidRPr="00000000" w14:paraId="0000005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Insert queries to populate data for graduate students</w:t>
      </w:r>
    </w:p>
    <w:p w:rsidR="00000000" w:rsidDel="00000000" w:rsidP="00000000" w:rsidRDefault="00000000" w:rsidRPr="00000000" w14:paraId="0000005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student (usn, sname, age, degree, profid) VALUES (1001, 'Student X', 25, 'MCA', 1);</w:t>
      </w:r>
    </w:p>
    <w:p w:rsidR="00000000" w:rsidDel="00000000" w:rsidP="00000000" w:rsidRDefault="00000000" w:rsidRPr="00000000" w14:paraId="0000005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student (usn, sname, age, degree, profid) VALUES (1002, 'Student Y', 24, 'MPhil', 2);</w:t>
      </w:r>
    </w:p>
    <w:p w:rsidR="00000000" w:rsidDel="00000000" w:rsidP="00000000" w:rsidRDefault="00000000" w:rsidRPr="00000000" w14:paraId="0000005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student (usn, sname, age, degree, profid) VALUES (1003, 'Student Z', 26, 'BE', 3);</w:t>
      </w:r>
    </w:p>
    <w:p w:rsidR="00000000" w:rsidDel="00000000" w:rsidP="00000000" w:rsidRDefault="00000000" w:rsidRPr="00000000" w14:paraId="0000005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Insert queries to populate data for professor working on projects</w:t>
      </w:r>
    </w:p>
    <w:p w:rsidR="00000000" w:rsidDel="00000000" w:rsidP="00000000" w:rsidRDefault="00000000" w:rsidRPr="00000000" w14:paraId="0000005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pworkson (profid, pno) VALUES (1, 1);</w:t>
      </w:r>
    </w:p>
    <w:p w:rsidR="00000000" w:rsidDel="00000000" w:rsidP="00000000" w:rsidRDefault="00000000" w:rsidRPr="00000000" w14:paraId="0000005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pworkson (profid, pno) VALUES (2, 2);</w:t>
      </w:r>
    </w:p>
    <w:p w:rsidR="00000000" w:rsidDel="00000000" w:rsidP="00000000" w:rsidRDefault="00000000" w:rsidRPr="00000000" w14:paraId="0000005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pworkson (profid, pno) VALUES (3, 3);</w:t>
      </w:r>
    </w:p>
    <w:p w:rsidR="00000000" w:rsidDel="00000000" w:rsidP="00000000" w:rsidRDefault="00000000" w:rsidRPr="00000000" w14:paraId="0000005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pworkson (profid, pno) VALUES (1, 4);</w:t>
      </w:r>
    </w:p>
    <w:p w:rsidR="00000000" w:rsidDel="00000000" w:rsidP="00000000" w:rsidRDefault="00000000" w:rsidRPr="00000000" w14:paraId="0000005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pworkson (profid, pno) VALUES (1, 6);</w:t>
      </w:r>
    </w:p>
    <w:p w:rsidR="00000000" w:rsidDel="00000000" w:rsidP="00000000" w:rsidRDefault="00000000" w:rsidRPr="00000000" w14:paraId="0000005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pworkson (profid, pno) VALUES (1, 8);</w:t>
      </w:r>
    </w:p>
    <w:p w:rsidR="00000000" w:rsidDel="00000000" w:rsidP="00000000" w:rsidRDefault="00000000" w:rsidRPr="00000000" w14:paraId="0000005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pworkson (profid, pno) VALUES (2, 5);</w:t>
      </w:r>
    </w:p>
    <w:p w:rsidR="00000000" w:rsidDel="00000000" w:rsidP="00000000" w:rsidRDefault="00000000" w:rsidRPr="00000000" w14:paraId="0000006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pworkson (profid, pno) VALUES (2, 7);</w:t>
      </w:r>
    </w:p>
    <w:p w:rsidR="00000000" w:rsidDel="00000000" w:rsidP="00000000" w:rsidRDefault="00000000" w:rsidRPr="00000000" w14:paraId="0000006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pworkson (profid, pno) VALUES (2, 8);</w:t>
      </w:r>
    </w:p>
    <w:p w:rsidR="00000000" w:rsidDel="00000000" w:rsidP="00000000" w:rsidRDefault="00000000" w:rsidRPr="00000000" w14:paraId="0000006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pworkson (profid, pno) VALUES (3, 4);</w:t>
      </w:r>
    </w:p>
    <w:p w:rsidR="00000000" w:rsidDel="00000000" w:rsidP="00000000" w:rsidRDefault="00000000" w:rsidRPr="00000000" w14:paraId="0000006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pworkson (profid, pno) VALUES (3, 5);</w:t>
      </w:r>
    </w:p>
    <w:p w:rsidR="00000000" w:rsidDel="00000000" w:rsidP="00000000" w:rsidRDefault="00000000" w:rsidRPr="00000000" w14:paraId="0000006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pworkson (profid, pno) VALUES (3, 7);</w:t>
      </w:r>
    </w:p>
    <w:p w:rsidR="00000000" w:rsidDel="00000000" w:rsidP="00000000" w:rsidRDefault="00000000" w:rsidRPr="00000000" w14:paraId="0000006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pworkson (profid, pno) VALUES (3, 8);</w:t>
      </w:r>
    </w:p>
    <w:p w:rsidR="00000000" w:rsidDel="00000000" w:rsidP="00000000" w:rsidRDefault="00000000" w:rsidRPr="00000000" w14:paraId="0000006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pworkson (profid, pno) VALUES (3, 6);</w:t>
      </w:r>
    </w:p>
    <w:p w:rsidR="00000000" w:rsidDel="00000000" w:rsidP="00000000" w:rsidRDefault="00000000" w:rsidRPr="00000000" w14:paraId="0000006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pworkson (profid, pno) VALUES (3, 1);</w:t>
      </w:r>
    </w:p>
    <w:p w:rsidR="00000000" w:rsidDel="00000000" w:rsidP="00000000" w:rsidRDefault="00000000" w:rsidRPr="00000000" w14:paraId="0000006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INTO pworkson (profid, pno) VALUES (3, 2);</w:t>
      </w:r>
    </w:p>
    <w:p w:rsidR="00000000" w:rsidDel="00000000" w:rsidP="00000000" w:rsidRDefault="00000000" w:rsidRPr="00000000" w14:paraId="0000006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Queries</w:t>
      </w:r>
    </w:p>
    <w:p w:rsidR="00000000" w:rsidDel="00000000" w:rsidP="00000000" w:rsidRDefault="00000000" w:rsidRPr="00000000" w14:paraId="0000006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Retrieve  the  names  of  all  professors  who  do  not  have  an  ongoing  project  of  more  than 1 lakh.</w:t>
      </w:r>
    </w:p>
    <w:p w:rsidR="00000000" w:rsidDel="00000000" w:rsidP="00000000" w:rsidRDefault="00000000" w:rsidRPr="00000000" w14:paraId="0000006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t xml:space="preserve">SELECT DISTINCT p.name FROM professor p LEFT JOIN pworkson pw ON p.profid = pw.profid LEFT JOIN projects pj ON pw.pno = pj.pno WHERE (pj.budget &gt; 100000 OR pj.budget IS NULL) AND (pj.edate &lt; CURDATE() OR pj.edate IS NULL);</w:t>
      </w:r>
    </w:p>
    <w:p w:rsidR="00000000" w:rsidDel="00000000" w:rsidP="00000000" w:rsidRDefault="00000000" w:rsidRPr="00000000" w14:paraId="0000006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p.name from professor p,project pr where pr.budjet&gt;100000 and pr.investigator=p.pid;</w:t>
      </w:r>
    </w:p>
    <w:p w:rsidR="00000000" w:rsidDel="00000000" w:rsidP="00000000" w:rsidRDefault="00000000" w:rsidRPr="00000000" w14:paraId="0000007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      Retrieve  the  names  of  all  graduate  students  along  with  their  professors  under  whom  they work  and project sponsor.</w:t>
      </w:r>
    </w:p>
    <w:p w:rsidR="00000000" w:rsidDel="00000000" w:rsidP="00000000" w:rsidRDefault="00000000" w:rsidRPr="00000000" w14:paraId="0000007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DISTINCT s.sname AS student_name, p.name AS professor_name, pr.sponsor</w:t>
      </w:r>
    </w:p>
    <w:p w:rsidR="00000000" w:rsidDel="00000000" w:rsidP="00000000" w:rsidRDefault="00000000" w:rsidRPr="00000000" w14:paraId="0000007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student s</w:t>
      </w:r>
    </w:p>
    <w:p w:rsidR="00000000" w:rsidDel="00000000" w:rsidP="00000000" w:rsidRDefault="00000000" w:rsidRPr="00000000" w14:paraId="0000007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JOIN professor p ON s.profid = p.profid</w:t>
      </w:r>
    </w:p>
    <w:p w:rsidR="00000000" w:rsidDel="00000000" w:rsidP="00000000" w:rsidRDefault="00000000" w:rsidRPr="00000000" w14:paraId="0000007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JOIN projects pr ON s.profid = pr.p_investigator;</w:t>
      </w:r>
    </w:p>
    <w:p w:rsidR="00000000" w:rsidDel="00000000" w:rsidP="00000000" w:rsidRDefault="00000000" w:rsidRPr="00000000" w14:paraId="0000007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s.name,p.name,pr.sponsor from student s,professor p,project pr where p.pid=s.supervisor and p.pid=pr.investigator;</w:t>
      </w:r>
    </w:p>
    <w:p w:rsidR="00000000" w:rsidDel="00000000" w:rsidP="00000000" w:rsidRDefault="00000000" w:rsidRPr="00000000" w14:paraId="0000007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      List the professors and sum of the budget of their projects started after 2005 but ended in 2010.</w:t>
      </w:r>
    </w:p>
    <w:p w:rsidR="00000000" w:rsidDel="00000000" w:rsidP="00000000" w:rsidRDefault="00000000" w:rsidRPr="00000000" w14:paraId="0000008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p.name, SUM(pr.budget) </w:t>
      </w:r>
    </w:p>
    <w:p w:rsidR="00000000" w:rsidDel="00000000" w:rsidP="00000000" w:rsidRDefault="00000000" w:rsidRPr="00000000" w14:paraId="0000008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professor p </w:t>
      </w:r>
    </w:p>
    <w:p w:rsidR="00000000" w:rsidDel="00000000" w:rsidP="00000000" w:rsidRDefault="00000000" w:rsidRPr="00000000" w14:paraId="0000008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JOIN projects pr ON p.profid = pr.p_investigator </w:t>
      </w:r>
    </w:p>
    <w:p w:rsidR="00000000" w:rsidDel="00000000" w:rsidP="00000000" w:rsidRDefault="00000000" w:rsidRPr="00000000" w14:paraId="0000008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WHERE pr.sdate &gt;= '2005-01-01' AND pr.edate &lt;= '2010-04-10' </w:t>
      </w:r>
    </w:p>
    <w:p w:rsidR="00000000" w:rsidDel="00000000" w:rsidP="00000000" w:rsidRDefault="00000000" w:rsidRPr="00000000" w14:paraId="0000008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GROUP BY p.profid;</w:t>
      </w:r>
    </w:p>
    <w:p w:rsidR="00000000" w:rsidDel="00000000" w:rsidP="00000000" w:rsidRDefault="00000000" w:rsidRPr="00000000" w14:paraId="0000008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p.name,sum(distinct (budjet)) from professor p,project where sdate&gt;="2005-01-01" and edate&lt;="2010-04-10" and p.pid=investigator group by p.pid;</w:t>
      </w:r>
    </w:p>
    <w:p w:rsidR="00000000" w:rsidDel="00000000" w:rsidP="00000000" w:rsidRDefault="00000000" w:rsidRPr="00000000" w14:paraId="0000008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     List the names of professors who has a total worth of project greater than the average budget of projects sanctioned</w:t>
      </w:r>
    </w:p>
    <w:p w:rsidR="00000000" w:rsidDel="00000000" w:rsidP="00000000" w:rsidRDefault="00000000" w:rsidRPr="00000000" w14:paraId="0000008D">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8E">
      <w:pPr>
        <w:jc w:val="both"/>
        <w:rPr>
          <w:rFonts w:ascii="Roboto" w:cs="Roboto" w:eastAsia="Roboto" w:hAnsi="Roboto"/>
          <w:color w:val="343541"/>
          <w:sz w:val="24"/>
          <w:szCs w:val="24"/>
        </w:rPr>
      </w:pPr>
      <w:r w:rsidDel="00000000" w:rsidR="00000000" w:rsidRPr="00000000">
        <w:rPr>
          <w:rFonts w:ascii="Roboto" w:cs="Roboto" w:eastAsia="Roboto" w:hAnsi="Roboto"/>
          <w:color w:val="343541"/>
          <w:sz w:val="24"/>
          <w:szCs w:val="24"/>
          <w:rtl w:val="0"/>
        </w:rPr>
        <w:t xml:space="preserve">SELECT DISTINCT p.name FROM professor p JOIN projects pr ON p.profid = pr.p_investigator WHERE pr.budget &gt; (SELECT AVG(budget) FROM projects);</w:t>
      </w:r>
    </w:p>
    <w:p w:rsidR="00000000" w:rsidDel="00000000" w:rsidP="00000000" w:rsidRDefault="00000000" w:rsidRPr="00000000" w14:paraId="0000008F">
      <w:pPr>
        <w:jc w:val="both"/>
        <w:rPr>
          <w:rFonts w:ascii="Roboto" w:cs="Roboto" w:eastAsia="Roboto" w:hAnsi="Roboto"/>
          <w:color w:val="343541"/>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distinct p.name from professor p,project pr where pr.budjet &gt; (select avg(budjet) from project) and p.pid=pr.investigator;</w:t>
      </w:r>
    </w:p>
    <w:p w:rsidR="00000000" w:rsidDel="00000000" w:rsidP="00000000" w:rsidRDefault="00000000" w:rsidRPr="00000000" w14:paraId="0000009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      List the professors who work on all the projects.</w:t>
      </w:r>
    </w:p>
    <w:p w:rsidR="00000000" w:rsidDel="00000000" w:rsidP="00000000" w:rsidRDefault="00000000" w:rsidRPr="00000000" w14:paraId="0000009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SELECT p.name</w:t>
      </w:r>
    </w:p>
    <w:p w:rsidR="00000000" w:rsidDel="00000000" w:rsidP="00000000" w:rsidRDefault="00000000" w:rsidRPr="00000000" w14:paraId="0000009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professor p</w:t>
      </w:r>
    </w:p>
    <w:p w:rsidR="00000000" w:rsidDel="00000000" w:rsidP="00000000" w:rsidRDefault="00000000" w:rsidRPr="00000000" w14:paraId="0000009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WHERE (</w:t>
      </w:r>
    </w:p>
    <w:p w:rsidR="00000000" w:rsidDel="00000000" w:rsidP="00000000" w:rsidRDefault="00000000" w:rsidRPr="00000000" w14:paraId="0000009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SELECT COUNT(DISTINCT pno)</w:t>
      </w:r>
    </w:p>
    <w:p w:rsidR="00000000" w:rsidDel="00000000" w:rsidP="00000000" w:rsidRDefault="00000000" w:rsidRPr="00000000" w14:paraId="0000009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FROM projects</w:t>
      </w:r>
    </w:p>
    <w:p w:rsidR="00000000" w:rsidDel="00000000" w:rsidP="00000000" w:rsidRDefault="00000000" w:rsidRPr="00000000" w14:paraId="0000009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 (</w:t>
      </w:r>
    </w:p>
    <w:p w:rsidR="00000000" w:rsidDel="00000000" w:rsidP="00000000" w:rsidRDefault="00000000" w:rsidRPr="00000000" w14:paraId="0000009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SELECT COUNT(DISTINCT pno)</w:t>
      </w:r>
    </w:p>
    <w:p w:rsidR="00000000" w:rsidDel="00000000" w:rsidP="00000000" w:rsidRDefault="00000000" w:rsidRPr="00000000" w14:paraId="0000009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FROM pworkson pw</w:t>
      </w:r>
    </w:p>
    <w:p w:rsidR="00000000" w:rsidDel="00000000" w:rsidP="00000000" w:rsidRDefault="00000000" w:rsidRPr="00000000" w14:paraId="0000009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WHERE pw.profid = p.profid</w:t>
      </w:r>
    </w:p>
    <w:p w:rsidR="00000000" w:rsidDel="00000000" w:rsidP="00000000" w:rsidRDefault="00000000" w:rsidRPr="00000000" w14:paraId="0000009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A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mysql&gt; select distinct p.name from professor p, project pr where p.pid=pr.investigator;</w:t>
      </w:r>
    </w:p>
    <w:p w:rsidR="00000000" w:rsidDel="00000000" w:rsidP="00000000" w:rsidRDefault="00000000" w:rsidRPr="00000000" w14:paraId="000000A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udyittoday.blogspot.com/2014/07/dbms-lab2-mysql.html" TargetMode="Externa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