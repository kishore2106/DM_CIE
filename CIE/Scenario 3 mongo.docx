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 of the movie industry are captured. Each movie is identified by title and year of release. Each movie has length in minutes and is classified under one genre (like action, horror etc.). Each movie has a plot outline. Production companies are identified by name and each has an address. A production company produces one or more movies. Actors are identified by id. Other details like name and date of birth of actors are also stored. Each actor acts in one or more movies. Each actor has a role in a movie. Directors are identified by id. Other details like name and date of birth of directors are also stored. Each director directs one or more movies. Each movie has one or more actors and one or more directors and is produced by a production company.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schema:</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3088" cy="51337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3088" cy="51337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Creating collections and populating data using MongoDB shell</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Override the _id manually</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'directors' collection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db.directors.insertMany([</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302, name: 'S Krishna', dob: '1983-04-06', movies: [2, 7]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303, name: 'Santhosh Ananddram', dob: '1986-01-08', movies: [3, 6, 8]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304, name: 'Tharun Sudhir', dob: '1986-12-28', movies: [4, 6,7]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305, name: 'Chethan Kumar', dob: '1988-12-07', movies: [5, 6,7]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'movies' collection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db.movies.insertMany([</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 title: 'KGF: Chapter 2', yor: 2022, length: 180, genres: ['action'], directors: [302]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 title: 'Pailwaan', yor: 2019, length: 155, genres: ['sports'], directors: [303]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 title: 'Yuvarathnaa', yor: 2021, length: 160, genres: ['drama'], directors: [303]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4, title: 'Roberrt', yor: 2021, length: 145, genres: ['action'], directors: [304]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ins w:author="Prathamesh Hiremath" w:id="0" w:date="2023-10-10T12:07:51Z">
        <w:r w:rsidDel="00000000" w:rsidR="00000000" w:rsidRPr="00000000">
          <w:rPr>
            <w:rFonts w:ascii="Times New Roman" w:cs="Times New Roman" w:eastAsia="Times New Roman" w:hAnsi="Times New Roman"/>
            <w:sz w:val="26"/>
            <w:szCs w:val="26"/>
            <w:rtl w:val="0"/>
          </w:rPr>
          <w:t xml:space="preserve"> </w:t>
        </w:r>
      </w:ins>
      <w:r w:rsidDel="00000000" w:rsidR="00000000" w:rsidRPr="00000000">
        <w:rPr>
          <w:rFonts w:ascii="Times New Roman" w:cs="Times New Roman" w:eastAsia="Times New Roman" w:hAnsi="Times New Roman"/>
          <w:sz w:val="26"/>
          <w:szCs w:val="26"/>
          <w:rtl w:val="0"/>
        </w:rPr>
        <w:t xml:space="preserve">  { _id: 5, title: 'James', yor: 2022, length: 150, genres: ['thriller'], directors: [305]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6, title: 'Horror Movie 1', yor: 2012, length: 120, genres: ['horror'], directors: [302, 304,305]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7, title: 'Horror Movie 2', yor: 2012, length: 110, genres: ['horror'], directors: [305, 302,304]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8, title: 'Yash', yor: 2018, length: 156, genres: ['comedy'], directors: [303]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'actors' collection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db.actors.insertMany([</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201, name: 'Yash', dob: '1986-01-08', movies: [1, 8]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202, name: 'Sudeep', dob: '1973-09-02', movies: [1]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203, name: 'Darshan', dob: '1976-10-16', movies: [2]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204, name: 'Puneeth Rajkumar', dob: '1975-03-17', movies: []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205, name: 'Rakshit Shetty', dob: '1983-06-06', movies: []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'production_companies' collection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db.production_companies.insertMany([</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101, name: 'Hombale Films', address: 'Bangalore', movies: [1, 5,7]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102, name: 'PRK Productions', address: 'Bangalore', movies: [2] },</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103, name: 'Umapathy Films', address: 'Mysore', movies: [3, 4]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a) List the details of horror movies released in 2012 and directed by more than 2 directors.</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db.movies.find({ genres: 'horror', yor: 2012, $expr: { $gt: [{ $size: '$directors' }, 2] } });</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Same name and title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db.movies.aggregate([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$match: {</w:t>
      </w:r>
    </w:p>
    <w:p w:rsidR="00000000" w:rsidDel="00000000" w:rsidP="00000000" w:rsidRDefault="00000000" w:rsidRPr="00000000" w14:paraId="00000039">
      <w:pPr>
        <w:rPr/>
      </w:pPr>
      <w:r w:rsidDel="00000000" w:rsidR="00000000" w:rsidRPr="00000000">
        <w:rPr>
          <w:rtl w:val="0"/>
        </w:rPr>
        <w:t xml:space="preserve">            $or: [</w:t>
      </w:r>
    </w:p>
    <w:p w:rsidR="00000000" w:rsidDel="00000000" w:rsidP="00000000" w:rsidRDefault="00000000" w:rsidRPr="00000000" w14:paraId="0000003A">
      <w:pPr>
        <w:rPr/>
      </w:pPr>
      <w:r w:rsidDel="00000000" w:rsidR="00000000" w:rsidRPr="00000000">
        <w:rPr>
          <w:rtl w:val="0"/>
        </w:rPr>
        <w:t xml:space="preserve">                { yor: { $gt: 2010 } },</w:t>
      </w:r>
    </w:p>
    <w:p w:rsidR="00000000" w:rsidDel="00000000" w:rsidP="00000000" w:rsidRDefault="00000000" w:rsidRPr="00000000" w14:paraId="0000003B">
      <w:pPr>
        <w:rPr/>
      </w:pPr>
      <w:r w:rsidDel="00000000" w:rsidR="00000000" w:rsidRPr="00000000">
        <w:rPr>
          <w:rtl w:val="0"/>
        </w:rPr>
        <w:t xml:space="preserve">                { yor: { $lt: 2000 }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$lookup: {</w:t>
      </w:r>
    </w:p>
    <w:p w:rsidR="00000000" w:rsidDel="00000000" w:rsidP="00000000" w:rsidRDefault="00000000" w:rsidRPr="00000000" w14:paraId="00000041">
      <w:pPr>
        <w:rPr/>
      </w:pPr>
      <w:r w:rsidDel="00000000" w:rsidR="00000000" w:rsidRPr="00000000">
        <w:rPr>
          <w:rtl w:val="0"/>
        </w:rPr>
        <w:t xml:space="preserve">            from: "actors",</w:t>
      </w:r>
    </w:p>
    <w:p w:rsidR="00000000" w:rsidDel="00000000" w:rsidP="00000000" w:rsidRDefault="00000000" w:rsidRPr="00000000" w14:paraId="00000042">
      <w:pPr>
        <w:rPr/>
      </w:pPr>
      <w:r w:rsidDel="00000000" w:rsidR="00000000" w:rsidRPr="00000000">
        <w:rPr>
          <w:rtl w:val="0"/>
        </w:rPr>
        <w:t xml:space="preserve">            localField: "title",</w:t>
      </w:r>
    </w:p>
    <w:p w:rsidR="00000000" w:rsidDel="00000000" w:rsidP="00000000" w:rsidRDefault="00000000" w:rsidRPr="00000000" w14:paraId="00000043">
      <w:pPr>
        <w:rPr/>
      </w:pPr>
      <w:r w:rsidDel="00000000" w:rsidR="00000000" w:rsidRPr="00000000">
        <w:rPr>
          <w:rtl w:val="0"/>
        </w:rPr>
        <w:t xml:space="preserve">            foreignField: "name",</w:t>
      </w:r>
    </w:p>
    <w:p w:rsidR="00000000" w:rsidDel="00000000" w:rsidP="00000000" w:rsidRDefault="00000000" w:rsidRPr="00000000" w14:paraId="00000044">
      <w:pPr>
        <w:rPr/>
      </w:pPr>
      <w:r w:rsidDel="00000000" w:rsidR="00000000" w:rsidRPr="00000000">
        <w:rPr>
          <w:rtl w:val="0"/>
        </w:rPr>
        <w:t xml:space="preserve">            as: "actors"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$unwind: "$actors"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$match: {</w:t>
      </w:r>
    </w:p>
    <w:p w:rsidR="00000000" w:rsidDel="00000000" w:rsidP="00000000" w:rsidRDefault="00000000" w:rsidRPr="00000000" w14:paraId="0000004C">
      <w:pPr>
        <w:rPr/>
      </w:pPr>
      <w:r w:rsidDel="00000000" w:rsidR="00000000" w:rsidRPr="00000000">
        <w:rPr>
          <w:rtl w:val="0"/>
        </w:rPr>
        <w:t xml:space="preserve">            $expr: {</w:t>
      </w:r>
    </w:p>
    <w:p w:rsidR="00000000" w:rsidDel="00000000" w:rsidP="00000000" w:rsidRDefault="00000000" w:rsidRPr="00000000" w14:paraId="0000004D">
      <w:pPr>
        <w:rPr/>
      </w:pPr>
      <w:r w:rsidDel="00000000" w:rsidR="00000000" w:rsidRPr="00000000">
        <w:rPr>
          <w:rtl w:val="0"/>
        </w:rPr>
        <w:t xml:space="preserve">                $eq: ["$title", "$actors.name"]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$project: {</w:t>
      </w:r>
    </w:p>
    <w:p w:rsidR="00000000" w:rsidDel="00000000" w:rsidP="00000000" w:rsidRDefault="00000000" w:rsidRPr="00000000" w14:paraId="00000053">
      <w:pPr>
        <w:rPr/>
      </w:pPr>
      <w:r w:rsidDel="00000000" w:rsidR="00000000" w:rsidRPr="00000000">
        <w:rPr>
          <w:rtl w:val="0"/>
        </w:rPr>
        <w:t xml:space="preserve">            _id: 0,</w:t>
      </w:r>
    </w:p>
    <w:p w:rsidR="00000000" w:rsidDel="00000000" w:rsidP="00000000" w:rsidRDefault="00000000" w:rsidRPr="00000000" w14:paraId="00000054">
      <w:pPr>
        <w:rPr/>
      </w:pPr>
      <w:r w:rsidDel="00000000" w:rsidR="00000000" w:rsidRPr="00000000">
        <w:rPr>
          <w:rtl w:val="0"/>
        </w:rPr>
        <w:t xml:space="preserve">            actorName: "$actors.name",</w:t>
      </w:r>
    </w:p>
    <w:p w:rsidR="00000000" w:rsidDel="00000000" w:rsidP="00000000" w:rsidRDefault="00000000" w:rsidRPr="00000000" w14:paraId="00000055">
      <w:pPr>
        <w:rPr/>
      </w:pPr>
      <w:r w:rsidDel="00000000" w:rsidR="00000000" w:rsidRPr="00000000">
        <w:rPr>
          <w:rtl w:val="0"/>
        </w:rPr>
        <w:t xml:space="preserve">            movieName: "$title"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 List the details of production companies producing maximum movies (consider the scenario if 2 productions produced the same number of movies).</w:t>
      </w:r>
    </w:p>
    <w:p w:rsidR="00000000" w:rsidDel="00000000" w:rsidP="00000000" w:rsidRDefault="00000000" w:rsidRPr="00000000" w14:paraId="0000005E">
      <w:pPr>
        <w:rPr/>
      </w:pPr>
      <w:r w:rsidDel="00000000" w:rsidR="00000000" w:rsidRPr="00000000">
        <w:rPr>
          <w:rtl w:val="0"/>
        </w:rPr>
        <w:t xml:space="preserve">db.production_companies.aggregate([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$lookup: {</w:t>
      </w:r>
    </w:p>
    <w:p w:rsidR="00000000" w:rsidDel="00000000" w:rsidP="00000000" w:rsidRDefault="00000000" w:rsidRPr="00000000" w14:paraId="00000061">
      <w:pPr>
        <w:rPr/>
      </w:pPr>
      <w:r w:rsidDel="00000000" w:rsidR="00000000" w:rsidRPr="00000000">
        <w:rPr>
          <w:rtl w:val="0"/>
        </w:rPr>
        <w:t xml:space="preserve">            from: 'movies',</w:t>
      </w:r>
    </w:p>
    <w:p w:rsidR="00000000" w:rsidDel="00000000" w:rsidP="00000000" w:rsidRDefault="00000000" w:rsidRPr="00000000" w14:paraId="00000062">
      <w:pPr>
        <w:rPr/>
      </w:pPr>
      <w:r w:rsidDel="00000000" w:rsidR="00000000" w:rsidRPr="00000000">
        <w:rPr>
          <w:rtl w:val="0"/>
        </w:rPr>
        <w:t xml:space="preserve">            localField: 'movies',</w:t>
      </w:r>
    </w:p>
    <w:p w:rsidR="00000000" w:rsidDel="00000000" w:rsidP="00000000" w:rsidRDefault="00000000" w:rsidRPr="00000000" w14:paraId="00000063">
      <w:pPr>
        <w:rPr/>
      </w:pPr>
      <w:r w:rsidDel="00000000" w:rsidR="00000000" w:rsidRPr="00000000">
        <w:rPr>
          <w:rtl w:val="0"/>
        </w:rPr>
        <w:t xml:space="preserve">            foreignField: '_id',</w:t>
      </w:r>
    </w:p>
    <w:p w:rsidR="00000000" w:rsidDel="00000000" w:rsidP="00000000" w:rsidRDefault="00000000" w:rsidRPr="00000000" w14:paraId="00000064">
      <w:pPr>
        <w:rPr/>
      </w:pPr>
      <w:r w:rsidDel="00000000" w:rsidR="00000000" w:rsidRPr="00000000">
        <w:rPr>
          <w:rtl w:val="0"/>
        </w:rPr>
        <w:t xml:space="preserve">            as: 'moviesInfo'</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$project: {</w:t>
      </w:r>
    </w:p>
    <w:p w:rsidR="00000000" w:rsidDel="00000000" w:rsidP="00000000" w:rsidRDefault="00000000" w:rsidRPr="00000000" w14:paraId="00000069">
      <w:pPr>
        <w:rPr/>
      </w:pPr>
      <w:r w:rsidDel="00000000" w:rsidR="00000000" w:rsidRPr="00000000">
        <w:rPr>
          <w:rtl w:val="0"/>
        </w:rPr>
        <w:t xml:space="preserve">            name: 1,</w:t>
      </w:r>
    </w:p>
    <w:p w:rsidR="00000000" w:rsidDel="00000000" w:rsidP="00000000" w:rsidRDefault="00000000" w:rsidRPr="00000000" w14:paraId="0000006A">
      <w:pPr>
        <w:rPr/>
      </w:pPr>
      <w:r w:rsidDel="00000000" w:rsidR="00000000" w:rsidRPr="00000000">
        <w:rPr>
          <w:rtl w:val="0"/>
        </w:rPr>
        <w:t xml:space="preserve">            numberOfMovies: { $size: '$moviesInfo'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$sort: { numberOfMovies: -1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$limit: 1</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List the details of movies where director and actor have the same date of birth</w:t>
      </w:r>
    </w:p>
    <w:p w:rsidR="00000000" w:rsidDel="00000000" w:rsidP="00000000" w:rsidRDefault="00000000" w:rsidRPr="00000000" w14:paraId="00000076">
      <w:pPr>
        <w:rPr/>
      </w:pPr>
      <w:r w:rsidDel="00000000" w:rsidR="00000000" w:rsidRPr="00000000">
        <w:rPr>
          <w:rtl w:val="0"/>
        </w:rPr>
        <w:t xml:space="preserve">db.movies.aggregate([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$lookup: {</w:t>
      </w:r>
    </w:p>
    <w:p w:rsidR="00000000" w:rsidDel="00000000" w:rsidP="00000000" w:rsidRDefault="00000000" w:rsidRPr="00000000" w14:paraId="00000079">
      <w:pPr>
        <w:rPr/>
      </w:pPr>
      <w:r w:rsidDel="00000000" w:rsidR="00000000" w:rsidRPr="00000000">
        <w:rPr>
          <w:rtl w:val="0"/>
        </w:rPr>
        <w:t xml:space="preserve">            from: "directors",</w:t>
      </w:r>
    </w:p>
    <w:p w:rsidR="00000000" w:rsidDel="00000000" w:rsidP="00000000" w:rsidRDefault="00000000" w:rsidRPr="00000000" w14:paraId="0000007A">
      <w:pPr>
        <w:rPr/>
      </w:pPr>
      <w:r w:rsidDel="00000000" w:rsidR="00000000" w:rsidRPr="00000000">
        <w:rPr>
          <w:rtl w:val="0"/>
        </w:rPr>
        <w:t xml:space="preserve">            localField: "directors",</w:t>
      </w:r>
    </w:p>
    <w:p w:rsidR="00000000" w:rsidDel="00000000" w:rsidP="00000000" w:rsidRDefault="00000000" w:rsidRPr="00000000" w14:paraId="0000007B">
      <w:pPr>
        <w:rPr/>
      </w:pPr>
      <w:r w:rsidDel="00000000" w:rsidR="00000000" w:rsidRPr="00000000">
        <w:rPr>
          <w:rtl w:val="0"/>
        </w:rPr>
        <w:t xml:space="preserve">            foreignField: "_id",</w:t>
      </w:r>
    </w:p>
    <w:p w:rsidR="00000000" w:rsidDel="00000000" w:rsidP="00000000" w:rsidRDefault="00000000" w:rsidRPr="00000000" w14:paraId="0000007C">
      <w:pPr>
        <w:rPr/>
      </w:pPr>
      <w:r w:rsidDel="00000000" w:rsidR="00000000" w:rsidRPr="00000000">
        <w:rPr>
          <w:rtl w:val="0"/>
        </w:rPr>
        <w:t xml:space="preserve">            as: "directorsInfo"</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$lookup: {</w:t>
      </w:r>
    </w:p>
    <w:p w:rsidR="00000000" w:rsidDel="00000000" w:rsidP="00000000" w:rsidRDefault="00000000" w:rsidRPr="00000000" w14:paraId="00000081">
      <w:pPr>
        <w:rPr/>
      </w:pPr>
      <w:r w:rsidDel="00000000" w:rsidR="00000000" w:rsidRPr="00000000">
        <w:rPr>
          <w:rtl w:val="0"/>
        </w:rPr>
        <w:t xml:space="preserve">            from: "actors",</w:t>
      </w:r>
    </w:p>
    <w:p w:rsidR="00000000" w:rsidDel="00000000" w:rsidP="00000000" w:rsidRDefault="00000000" w:rsidRPr="00000000" w14:paraId="00000082">
      <w:pPr>
        <w:rPr/>
      </w:pPr>
      <w:r w:rsidDel="00000000" w:rsidR="00000000" w:rsidRPr="00000000">
        <w:rPr>
          <w:rtl w:val="0"/>
        </w:rPr>
        <w:t xml:space="preserve">            localField: "actors",</w:t>
      </w:r>
    </w:p>
    <w:p w:rsidR="00000000" w:rsidDel="00000000" w:rsidP="00000000" w:rsidRDefault="00000000" w:rsidRPr="00000000" w14:paraId="00000083">
      <w:pPr>
        <w:rPr/>
      </w:pPr>
      <w:r w:rsidDel="00000000" w:rsidR="00000000" w:rsidRPr="00000000">
        <w:rPr>
          <w:rtl w:val="0"/>
        </w:rPr>
        <w:t xml:space="preserve">            foreignField: "_id",</w:t>
      </w:r>
    </w:p>
    <w:p w:rsidR="00000000" w:rsidDel="00000000" w:rsidP="00000000" w:rsidRDefault="00000000" w:rsidRPr="00000000" w14:paraId="00000084">
      <w:pPr>
        <w:rPr/>
      </w:pPr>
      <w:r w:rsidDel="00000000" w:rsidR="00000000" w:rsidRPr="00000000">
        <w:rPr>
          <w:rtl w:val="0"/>
        </w:rPr>
        <w:t xml:space="preserve">            as: "actorsInfo"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$match: {</w:t>
      </w:r>
    </w:p>
    <w:p w:rsidR="00000000" w:rsidDel="00000000" w:rsidP="00000000" w:rsidRDefault="00000000" w:rsidRPr="00000000" w14:paraId="00000089">
      <w:pPr>
        <w:rPr/>
      </w:pPr>
      <w:r w:rsidDel="00000000" w:rsidR="00000000" w:rsidRPr="00000000">
        <w:rPr>
          <w:rtl w:val="0"/>
        </w:rPr>
        <w:t xml:space="preserve">            $expr: {</w:t>
      </w:r>
    </w:p>
    <w:p w:rsidR="00000000" w:rsidDel="00000000" w:rsidP="00000000" w:rsidRDefault="00000000" w:rsidRPr="00000000" w14:paraId="0000008A">
      <w:pPr>
        <w:rPr/>
      </w:pPr>
      <w:r w:rsidDel="00000000" w:rsidR="00000000" w:rsidRPr="00000000">
        <w:rPr>
          <w:rtl w:val="0"/>
        </w:rPr>
        <w:t xml:space="preserve">                $and: [</w:t>
      </w:r>
    </w:p>
    <w:p w:rsidR="00000000" w:rsidDel="00000000" w:rsidP="00000000" w:rsidRDefault="00000000" w:rsidRPr="00000000" w14:paraId="0000008B">
      <w:pPr>
        <w:rPr/>
      </w:pPr>
      <w:r w:rsidDel="00000000" w:rsidR="00000000" w:rsidRPr="00000000">
        <w:rPr>
          <w:rtl w:val="0"/>
        </w:rPr>
        <w:t xml:space="preserve">                    { $gt: [{ $size: "$directorsInfo" }, 0] },</w:t>
      </w:r>
    </w:p>
    <w:p w:rsidR="00000000" w:rsidDel="00000000" w:rsidP="00000000" w:rsidRDefault="00000000" w:rsidRPr="00000000" w14:paraId="0000008C">
      <w:pPr>
        <w:rPr/>
      </w:pPr>
      <w:r w:rsidDel="00000000" w:rsidR="00000000" w:rsidRPr="00000000">
        <w:rPr>
          <w:rtl w:val="0"/>
        </w:rPr>
        <w:t xml:space="preserve">                    { $gt: [{ $size: "$actorsInfo" }, 0] },</w:t>
      </w:r>
    </w:p>
    <w:p w:rsidR="00000000" w:rsidDel="00000000" w:rsidP="00000000" w:rsidRDefault="00000000" w:rsidRPr="00000000" w14:paraId="0000008D">
      <w:pPr>
        <w:rPr/>
      </w:pPr>
      <w:r w:rsidDel="00000000" w:rsidR="00000000" w:rsidRPr="00000000">
        <w:rPr>
          <w:rtl w:val="0"/>
        </w:rPr>
        <w:t xml:space="preserve">                    { $eq: ["$directorsInfo.dob", "$actorsInfo.dob"]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$project: {</w:t>
      </w:r>
    </w:p>
    <w:p w:rsidR="00000000" w:rsidDel="00000000" w:rsidP="00000000" w:rsidRDefault="00000000" w:rsidRPr="00000000" w14:paraId="00000094">
      <w:pPr>
        <w:rPr/>
      </w:pPr>
      <w:r w:rsidDel="00000000" w:rsidR="00000000" w:rsidRPr="00000000">
        <w:rPr>
          <w:rtl w:val="0"/>
        </w:rPr>
        <w:t xml:space="preserve">            title: 1,</w:t>
      </w:r>
    </w:p>
    <w:p w:rsidR="00000000" w:rsidDel="00000000" w:rsidP="00000000" w:rsidRDefault="00000000" w:rsidRPr="00000000" w14:paraId="00000095">
      <w:pPr>
        <w:rPr/>
      </w:pPr>
      <w:r w:rsidDel="00000000" w:rsidR="00000000" w:rsidRPr="00000000">
        <w:rPr>
          <w:rtl w:val="0"/>
        </w:rPr>
        <w:t xml:space="preserve">            directors: "$directorsInfo.name",</w:t>
      </w:r>
    </w:p>
    <w:p w:rsidR="00000000" w:rsidDel="00000000" w:rsidP="00000000" w:rsidRDefault="00000000" w:rsidRPr="00000000" w14:paraId="00000096">
      <w:pPr>
        <w:rPr/>
      </w:pPr>
      <w:r w:rsidDel="00000000" w:rsidR="00000000" w:rsidRPr="00000000">
        <w:rPr>
          <w:rtl w:val="0"/>
        </w:rPr>
        <w:t xml:space="preserve">            actors: "$actorsInfo.name"</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  Retrieve the names of directors who directed all movies produced by Hombale Films (production company with _id: 101)</w:t>
      </w:r>
    </w:p>
    <w:p w:rsidR="00000000" w:rsidDel="00000000" w:rsidP="00000000" w:rsidRDefault="00000000" w:rsidRPr="00000000" w14:paraId="0000009C">
      <w:pPr>
        <w:rPr/>
      </w:pPr>
      <w:r w:rsidDel="00000000" w:rsidR="00000000" w:rsidRPr="00000000">
        <w:rPr>
          <w:rtl w:val="0"/>
        </w:rPr>
        <w:t xml:space="preserve">db.movies.aggregate([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$match: {</w:t>
      </w:r>
    </w:p>
    <w:p w:rsidR="00000000" w:rsidDel="00000000" w:rsidP="00000000" w:rsidRDefault="00000000" w:rsidRPr="00000000" w14:paraId="0000009F">
      <w:pPr>
        <w:rPr/>
      </w:pPr>
      <w:r w:rsidDel="00000000" w:rsidR="00000000" w:rsidRPr="00000000">
        <w:rPr>
          <w:rtl w:val="0"/>
        </w:rPr>
        <w:t xml:space="preserve">            directors: {</w:t>
      </w:r>
    </w:p>
    <w:p w:rsidR="00000000" w:rsidDel="00000000" w:rsidP="00000000" w:rsidRDefault="00000000" w:rsidRPr="00000000" w14:paraId="000000A0">
      <w:pPr>
        <w:rPr/>
      </w:pPr>
      <w:r w:rsidDel="00000000" w:rsidR="00000000" w:rsidRPr="00000000">
        <w:rPr>
          <w:rtl w:val="0"/>
        </w:rPr>
        <w:t xml:space="preserve">                $all: [302, 304, 306] // director IDs for movies produced by Hombale Films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$lookup: {</w:t>
      </w:r>
    </w:p>
    <w:p w:rsidR="00000000" w:rsidDel="00000000" w:rsidP="00000000" w:rsidRDefault="00000000" w:rsidRPr="00000000" w14:paraId="000000A6">
      <w:pPr>
        <w:rPr/>
      </w:pPr>
      <w:r w:rsidDel="00000000" w:rsidR="00000000" w:rsidRPr="00000000">
        <w:rPr>
          <w:rtl w:val="0"/>
        </w:rPr>
        <w:t xml:space="preserve">            from: "directors",</w:t>
      </w:r>
    </w:p>
    <w:p w:rsidR="00000000" w:rsidDel="00000000" w:rsidP="00000000" w:rsidRDefault="00000000" w:rsidRPr="00000000" w14:paraId="000000A7">
      <w:pPr>
        <w:rPr/>
      </w:pPr>
      <w:r w:rsidDel="00000000" w:rsidR="00000000" w:rsidRPr="00000000">
        <w:rPr>
          <w:rtl w:val="0"/>
        </w:rPr>
        <w:t xml:space="preserve">            localField: "directors",</w:t>
      </w:r>
    </w:p>
    <w:p w:rsidR="00000000" w:rsidDel="00000000" w:rsidP="00000000" w:rsidRDefault="00000000" w:rsidRPr="00000000" w14:paraId="000000A8">
      <w:pPr>
        <w:rPr/>
      </w:pPr>
      <w:r w:rsidDel="00000000" w:rsidR="00000000" w:rsidRPr="00000000">
        <w:rPr>
          <w:rtl w:val="0"/>
        </w:rPr>
        <w:t xml:space="preserve">            foreignField: "_id",</w:t>
      </w:r>
    </w:p>
    <w:p w:rsidR="00000000" w:rsidDel="00000000" w:rsidP="00000000" w:rsidRDefault="00000000" w:rsidRPr="00000000" w14:paraId="000000A9">
      <w:pPr>
        <w:rPr/>
      </w:pPr>
      <w:r w:rsidDel="00000000" w:rsidR="00000000" w:rsidRPr="00000000">
        <w:rPr>
          <w:rtl w:val="0"/>
        </w:rPr>
        <w:t xml:space="preserve">            as: "directorsInfo"</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$project: {</w:t>
      </w:r>
    </w:p>
    <w:p w:rsidR="00000000" w:rsidDel="00000000" w:rsidP="00000000" w:rsidRDefault="00000000" w:rsidRPr="00000000" w14:paraId="000000AE">
      <w:pPr>
        <w:rPr/>
      </w:pPr>
      <w:r w:rsidDel="00000000" w:rsidR="00000000" w:rsidRPr="00000000">
        <w:rPr>
          <w:rtl w:val="0"/>
        </w:rPr>
        <w:t xml:space="preserve">            _id: 0,</w:t>
      </w:r>
    </w:p>
    <w:p w:rsidR="00000000" w:rsidDel="00000000" w:rsidP="00000000" w:rsidRDefault="00000000" w:rsidRPr="00000000" w14:paraId="000000AF">
      <w:pPr>
        <w:rPr/>
      </w:pPr>
      <w:r w:rsidDel="00000000" w:rsidR="00000000" w:rsidRPr="00000000">
        <w:rPr>
          <w:rtl w:val="0"/>
        </w:rPr>
        <w:t xml:space="preserve">            "Directors of Hombale Films": "$directorsInfo.name"</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