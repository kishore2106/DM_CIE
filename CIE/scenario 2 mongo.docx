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  <w:drawing>
          <wp:inline distB="114300" distT="114300" distL="114300" distR="114300">
            <wp:extent cx="5000625" cy="45058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46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0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</w:rPr>
        <w:drawing>
          <wp:inline distB="114300" distT="114300" distL="114300" distR="114300">
            <wp:extent cx="5943600" cy="471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// Insert data into MongoDB collections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db.bank.insertMany([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 code: 'SBI', name: 'State Bank of India', address: 'Bangalore', phone: 1234567890 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 code: 'HDFC', name: 'HDFC Bank', address: 'Mumbai', phone: 9876543210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db.branch.insertMany([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_id: 1, name: 'SBI Bangalore Main', address: 'Bangalore Main Street', phone: 1111111111, b_code: 'SBI'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_id: 2, name: 'SBI Bangalore Branch 2', address: 'Bangalore Street 2', phone: 2222222222, b_code: 'SBI'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_id: 3, name: 'HDFC Mumbai Main', address: 'Mumbai Main Street', phone: 3333333333, b_code: 'HDFC'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db.account.insertMany([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ac_no: 1, ac_type: 'joint', balance: 1000, bid: 1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ac_no: 2, ac_type: 'sb', balance: 500, bid: 1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 ac_no: 3, ac_type: 'joint', balance: 1500, bid: 2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 ac_no: 4, ac_type: 'sb', balance: 200, bid: 3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db.customers.insertMany([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ssn: 123456789, name: 'Alice', address: 'Address 1', phone: 1111111111, age: 25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 ssn: 234567890, name: 'Bob', address: 'Address 2', phone: 2222222222, age: 30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 ssn: 345678901, name: 'Charlie', address: 'Address 3', phone: 3333333333, age: 35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 ssn: 456789012, name: 'David', address: 'Address 4', phone: 4444444444, age: 40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db.cust_ac.insertMany([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 acc_no: 1, ssn: 123456789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 acc_no: 2, ssn: 123456789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 acc_no: 3, ssn: 234567890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 acc_no: 4, ssn: 345678901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db.loan.insertMany([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 lno: 1, duration: 12, interest: 5.5, amount: 2000, bid: 1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 lno: 2, duration: 24, interest: 6.2, amount: 3000, bid: 2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 lno: 3, duration: 18, interest: 5.8, amount: 2500, bid: 3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 lno: 4, duration: 36, interest: 7.0, amount: 4000, bid: 1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db.cust_loan.insertMany([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 lno: 1, ssn: 123456789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lno: 2, ssn: 234567890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 lno: 3, ssn: 345678901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 lno: 4, ssn: 456789012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Queries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a) List the details of customers who have a joint account and also have at least one loan.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db.customers.find({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ssn: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$in: db.cust_ac.distinct("ssn",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acc_no: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$in: db.account.distinct("ac_no", { ac_type: "joint" 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$in: db.cust_loan.distinct("ssn")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b) List the details of the branch which has given the maximum loan.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db.branch.findOne({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_id: db.loan.find().sort({ amount: -1 }).limit(1).next().bid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c) List the details of saving accounts opened in the SBI branches located at Bangalore.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db.account.find({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ac_type: 'sb',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bid: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$in: db.branch.find({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b_code: 'SBI',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address: /Bangalore/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}).toArray().map(b =&gt; b._id)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d) List the name of the branch along with its bank name and total amount of loan given by it.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db.branch.aggregate([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from: "loan",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foreignField: "bid",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as: "loans"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_id: "$_id",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branch_name: { $first: "$name"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bank_name: { $first: "$b_code"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total_loan_amount: { $sum: "$loans.amount"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e) Retrieve the names of customers who have accounts in all the branches located in a specific city.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db.customers.find({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ssn: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$in: db.cust_ac.aggregate([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from: "account",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localField: "acc_no",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foreignField: "ac_no",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as: "accounts"</w:t>
      </w:r>
    </w:p>
    <w:p w:rsidR="00000000" w:rsidDel="00000000" w:rsidP="00000000" w:rsidRDefault="00000000" w:rsidRPr="00000000" w14:paraId="00000071">
      <w:pPr>
        <w:rPr/>
      </w:pPr>
      <w:ins w:author="Prathamesh Hiremath" w:id="0" w:date="2023-10-10T11:54:53Z">
        <w:commentRangeStart w:id="0"/>
        <w:r w:rsidDel="00000000" w:rsidR="00000000" w:rsidRPr="00000000">
          <w:rPr>
            <w:rtl w:val="0"/>
          </w:rPr>
          <w:t xml:space="preserve"> 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from: "branch",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localField: "accounts.bid",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foreignField: "_id",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as: "branches"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$match: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"branches.address": "Bangalore"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_id: "$ssn",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branch_count: { $sum: 1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$match: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branch_count: db.branch.count({ address: "Bangalore" })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]).map(ca =&gt; ca._id)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HARATH G M" w:id="0" w:date="2023-10-10T12:10:15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